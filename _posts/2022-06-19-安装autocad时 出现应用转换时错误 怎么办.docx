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06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安装autocad时 出现应用转换时错误是设置错误造成的，解决方法为：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6" w:beforeAutospacing="0" w:after="406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1、键盘同时按住WIN+R键，打开运行窗口，输入regedit确定，打开注册表编辑器。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6" w:beforeAutospacing="0" w:after="406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810000"/>
            <wp:effectExtent l="0" t="0" r="0" b="0"/>
            <wp:docPr id="5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6" w:beforeAutospacing="0" w:after="406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2、打开HKEY_LOCAL_MACHINE\SOFTWARE\Autodesk\AutoCAD路径，删除相应的版本，如果你电脑里没有可用的AutoCAD的话，直接把Autodesk文件夹全部删了即可。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6" w:beforeAutospacing="0" w:after="406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810000"/>
            <wp:effectExtent l="0" t="0" r="0" b="0"/>
            <wp:docPr id="3" name="图片 2" descr="IMG_257">
              <a:hlinkClick xmlns:a="http://schemas.openxmlformats.org/drawingml/2006/main" r:id="rId6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6" w:beforeAutospacing="0" w:after="406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3、打开HKEY_CURRENT_USER\SOFTWARE\Autodesk\AutoCAD路径。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6" w:beforeAutospacing="0" w:after="406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810000"/>
            <wp:effectExtent l="0" t="0" r="0" b="0"/>
            <wp:docPr id="2" name="图片 3" descr="IMG_258">
              <a:hlinkClick xmlns:a="http://schemas.openxmlformats.org/drawingml/2006/main" r:id="rId8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6" w:beforeAutospacing="0" w:after="406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4、打开HKEY_LOCAL_MACHINE\SOFTWARE\Classes\Installer\Products路径，删除“7D2F3875”开头的键值即可。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6" w:beforeAutospacing="0" w:after="15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810000"/>
            <wp:effectExtent l="0" t="0" r="0" b="0"/>
            <wp:docPr id="4" name="图片 4" descr="IMG_259">
              <a:hlinkClick xmlns:a="http://schemas.openxmlformats.org/drawingml/2006/main" r:id="rId10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DAE0E4" w:sz="6" w:space="0"/>
          <w:left w:val="single" w:color="DAE0E4" w:sz="6" w:space="0"/>
          <w:bottom w:val="single" w:color="DAE0E4" w:sz="6" w:space="21"/>
          <w:right w:val="single" w:color="DAE0E4" w:sz="6" w:space="0"/>
        </w:pBdr>
        <w:shd w:val="clear" w:fill="FFFFFF"/>
        <w:wordWrap w:val="0"/>
        <w:spacing w:before="226" w:beforeAutospacing="0" w:after="0" w:afterAutospacing="0" w:line="48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ascii="PingFangSC-Semibold" w:hAnsi="PingFangSC-Semibold" w:eastAsia="PingFangSC-Semibold" w:cs="PingFangSC-Semibold"/>
          <w:b/>
          <w:i w:val="0"/>
          <w:caps w:val="0"/>
          <w:color w:val="34B458"/>
          <w:spacing w:val="0"/>
          <w:kern w:val="0"/>
          <w:sz w:val="18"/>
          <w:szCs w:val="18"/>
          <w:shd w:val="clear" w:fill="FFFFFF"/>
          <w:lang w:val="en-US" w:eastAsia="zh-CN" w:bidi="ar"/>
        </w:rPr>
        <w:t>29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0"/>
          <w:szCs w:val="0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225" w:beforeAutospacing="0" w:after="0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评论(</w:t>
      </w:r>
      <w:r>
        <w:rPr>
          <w:rStyle w:val="6"/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226" w:beforeAutospacing="0" w:after="0" w:afterAutospacing="0" w:line="510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sz w:val="21"/>
          <w:szCs w:val="21"/>
        </w:rPr>
      </w:pPr>
      <w:ins w:id="0">
        <w:r>
          <w:rPr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spacing w:before="226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ins w:id="1">
        <w:r>
          <w:rPr>
            <w:rStyle w:val="6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begin"/>
        </w:r>
      </w:ins>
      <w:ins w:id="2">
        <w:r>
          <w:rPr>
            <w:rStyle w:val="6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</w:instrText>
        </w:r>
      </w:ins>
      <w:ins w:id="3">
        <w:r>
          <w:rPr>
            <w:rStyle w:val="6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separate"/>
        </w:r>
      </w:ins>
      <w:ins w:id="4">
        <w:r>
          <w:rPr>
            <w:rStyle w:val="7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sz w:val="21"/>
            <w:szCs w:val="21"/>
            <w:u w:val="none"/>
            <w:shd w:val="clear" w:fill="FFFFFF"/>
          </w:rPr>
          <w:t>举报</w:t>
        </w:r>
      </w:ins>
      <w:ins w:id="5">
        <w:r>
          <w:rPr>
            <w:rStyle w:val="6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end"/>
        </w:r>
      </w:ins>
      <w:r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instrText xml:space="preserve"> HYPERLINK "https://zhidao.baidu.com/usercenter?uid=1c184069236f25705e798800&amp;role=ugc"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instrText xml:space="preserve"> HYPERLINK "https://zhidao.baidu.com/usercenter?uid=1c184069236f25705e798800&amp;role=ugc"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dfsq1101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0"/>
          <w:szCs w:val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推荐于2017-10-01 · TA获得超过606个赞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16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323232"/>
          <w:spacing w:val="0"/>
          <w:kern w:val="0"/>
          <w:sz w:val="18"/>
          <w:szCs w:val="18"/>
          <w:bdr w:val="single" w:color="999999" w:sz="6" w:space="0"/>
          <w:shd w:val="clear" w:fill="FFFFFF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2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卸载不彻底，在我的电脑里搜索Autocad，把搜到的全部删除，同样打开注册表，运行regedit.exe 把搜到的Autocad删除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然后直接进入到程序文件夹内的BIN文件夹内. 双击安装程序即可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E8ECEE" w:sz="6" w:space="15"/>
          <w:left w:val="single" w:color="E8ECEE" w:sz="6" w:space="0"/>
          <w:bottom w:val="single" w:color="E8ECEE" w:sz="6" w:space="10"/>
          <w:right w:val="single" w:color="E8ECEE" w:sz="6" w:space="0"/>
        </w:pBdr>
        <w:shd w:val="clear" w:fill="FFFFFF"/>
        <w:wordWrap w:val="0"/>
        <w:spacing w:before="90" w:beforeAutospacing="0" w:after="376" w:afterAutospacing="0" w:line="330" w:lineRule="atLeast"/>
        <w:ind w:left="0" w:right="180" w:firstLine="0"/>
        <w:jc w:val="center"/>
        <w:rPr>
          <w:rFonts w:hint="default" w:ascii="PingFangSC-Regular" w:hAnsi="PingFangSC-Regular" w:eastAsia="PingFangSC-Regular" w:cs="PingFangSC-Regular"/>
          <w:i w:val="0"/>
          <w:caps w:val="0"/>
          <w:color w:val="9EADB6"/>
          <w:spacing w:val="0"/>
          <w:sz w:val="18"/>
          <w:szCs w:val="18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9EADB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追问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378" w:afterAutospacing="0"/>
        <w:ind w:left="96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你好，是进入到autocad文件夹中双击么，需要用管理员身份运行么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Semi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3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know-pic.cdn.bcebos.com/00e93901213fb80ed31f92ab26d12f2eb8389484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know-pic.cdn.bcebos.com/96dda144ad3459822a4416ee1cf431adcaef848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know-pic.cdn.bcebos.com/342ac65c103853437701745d8313b07ecb80888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../NULL"/><Relationship Id="rId11" Type="http://schemas.openxmlformats.org/officeDocument/2006/relationships/image" Target="media/image4.png"/><Relationship Id="rId10" Type="http://schemas.openxmlformats.org/officeDocument/2006/relationships/hyperlink" Target="https://iknow-pic.cdn.bcebos.com/810a19d8bc3eb135eb0944c7b61ea8d3fc1f448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2022-06-17T14:54:33Z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